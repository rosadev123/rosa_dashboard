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Webtool Updates - 6.19.24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See edits and additions in track changes as well as specific directions.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FYI we are planning to: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Change animal group to “receptor” to be able to include Fishing Industry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Adding another attribute to separate developer fishery monitoring plans (i think we talked about this together with the resource monitoring)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color w:val="ff0000"/>
        </w:rPr>
      </w:pPr>
      <w:r w:rsidDel="00000000" w:rsidR="00000000" w:rsidRPr="00000000">
        <w:rPr>
          <w:b w:val="1"/>
          <w:color w:val="ff0000"/>
          <w:rtl w:val="0"/>
        </w:rPr>
        <w:t xml:space="preserve">Welcome Page</w:t>
      </w:r>
    </w:p>
    <w:p w:rsidR="00000000" w:rsidDel="00000000" w:rsidP="00000000" w:rsidRDefault="00000000" w:rsidRPr="00000000" w14:paraId="0000000A">
      <w:pPr>
        <w:numPr>
          <w:ilvl w:val="0"/>
          <w:numId w:val="6"/>
        </w:numPr>
        <w:ind w:left="720" w:hanging="360"/>
        <w:rPr>
          <w:b w:val="1"/>
          <w:sz w:val="18"/>
          <w:szCs w:val="18"/>
        </w:rPr>
      </w:pPr>
      <w:r w:rsidDel="00000000" w:rsidR="00000000" w:rsidRPr="00000000">
        <w:rPr>
          <w:b w:val="1"/>
          <w:color w:val="212529"/>
          <w:highlight w:val="white"/>
          <w:rtl w:val="0"/>
        </w:rPr>
        <w:t xml:space="preserve">Purpose of this Database</w:t>
      </w:r>
    </w:p>
    <w:p w:rsidR="00000000" w:rsidDel="00000000" w:rsidP="00000000" w:rsidRDefault="00000000" w:rsidRPr="00000000" w14:paraId="0000000B">
      <w:pPr>
        <w:numPr>
          <w:ilvl w:val="1"/>
          <w:numId w:val="6"/>
        </w:numPr>
        <w:ind w:left="1440" w:hanging="360"/>
        <w:rPr>
          <w:sz w:val="18"/>
          <w:szCs w:val="18"/>
        </w:rPr>
      </w:pPr>
      <w:r w:rsidDel="00000000" w:rsidR="00000000" w:rsidRPr="00000000">
        <w:rPr>
          <w:color w:val="212529"/>
          <w:highlight w:val="white"/>
          <w:rtl w:val="0"/>
        </w:rPr>
        <w:t xml:space="preserve">FishFORWRD is a catalog of all East Coast research, monitoring efforts, and stated research needs for offshore wind, fish, and fisheries. </w:t>
      </w:r>
      <w:ins w:author="Patricia Perez" w:id="0" w:date="2024-06-24T16:00:36Z">
        <w:r w:rsidDel="00000000" w:rsidR="00000000" w:rsidRPr="00000000">
          <w:rPr>
            <w:color w:val="212529"/>
            <w:highlight w:val="white"/>
            <w:rtl w:val="0"/>
          </w:rPr>
          <w:t xml:space="preserve">This database differentiates ongoing projects funded to examine offshore wind interactions from other programs that provide valuable data, but which haven't necessarily been designed to assess offshore wind impacts.</w:t>
        </w:r>
      </w:ins>
      <w:r w:rsidDel="00000000" w:rsidR="00000000" w:rsidRPr="00000000">
        <w:rPr>
          <w:color w:val="212529"/>
          <w:highlight w:val="white"/>
          <w:rtl w:val="0"/>
        </w:rPr>
        <w:t xml:space="preserve">The objective of FishFORWRD is to increase awareness of ongoing work, avoid duplication of efforts, and create a common understanding of research needs. This tool is meant for research funders, fisheries and offshore wind researchers, offshore wind developers, and the public.</w:t>
      </w:r>
      <w:r w:rsidDel="00000000" w:rsidR="00000000" w:rsidRPr="00000000">
        <w:rPr>
          <w:rtl w:val="0"/>
        </w:rPr>
      </w:r>
    </w:p>
    <w:p w:rsidR="00000000" w:rsidDel="00000000" w:rsidP="00000000" w:rsidRDefault="00000000" w:rsidRPr="00000000" w14:paraId="0000000C">
      <w:pPr>
        <w:numPr>
          <w:ilvl w:val="0"/>
          <w:numId w:val="6"/>
        </w:numPr>
        <w:ind w:left="720" w:hanging="360"/>
        <w:rPr>
          <w:b w:val="1"/>
        </w:rPr>
      </w:pPr>
      <w:r w:rsidDel="00000000" w:rsidR="00000000" w:rsidRPr="00000000">
        <w:rPr>
          <w:b w:val="1"/>
          <w:color w:val="212529"/>
          <w:highlight w:val="white"/>
          <w:rtl w:val="0"/>
        </w:rPr>
        <w:t xml:space="preserve">How to use this Dashboard</w:t>
      </w:r>
    </w:p>
    <w:p w:rsidR="00000000" w:rsidDel="00000000" w:rsidP="00000000" w:rsidRDefault="00000000" w:rsidRPr="00000000" w14:paraId="0000000D">
      <w:pPr>
        <w:numPr>
          <w:ilvl w:val="1"/>
          <w:numId w:val="6"/>
        </w:numPr>
        <w:ind w:left="1440" w:hanging="360"/>
        <w:rPr/>
      </w:pPr>
      <w:r w:rsidDel="00000000" w:rsidR="00000000" w:rsidRPr="00000000">
        <w:rPr>
          <w:color w:val="212529"/>
          <w:highlight w:val="white"/>
          <w:rtl w:val="0"/>
        </w:rPr>
        <w:t xml:space="preserve">This dashboard is comprised of a number of tabs, each with their own purpose and functionality with features to help you explore page content or visuals. All tables and plots are interactive and can be manipulated via the mouse. </w:t>
      </w:r>
      <w:ins w:author="Patricia Perez" w:id="1" w:date="2024-06-19T15:17:12Z">
        <w:r w:rsidDel="00000000" w:rsidR="00000000" w:rsidRPr="00000000">
          <w:rPr>
            <w:color w:val="212529"/>
            <w:highlight w:val="white"/>
            <w:rtl w:val="0"/>
          </w:rPr>
          <w:t xml:space="preserve">Use this dashboard to explore completed and ongoing research and monitoring efforts, explore research needs expressed by our community, understand which research needs have been funded and are under exploration, and which research gaps still remain. Filter projects and research needs by location, research category, methodology used, funder and more.</w:t>
        </w:r>
      </w:ins>
      <w:r w:rsidDel="00000000" w:rsidR="00000000" w:rsidRPr="00000000">
        <w:rPr>
          <w:rtl w:val="0"/>
        </w:rPr>
      </w:r>
    </w:p>
    <w:p w:rsidR="00000000" w:rsidDel="00000000" w:rsidP="00000000" w:rsidRDefault="00000000" w:rsidRPr="00000000" w14:paraId="0000000E">
      <w:pPr>
        <w:numPr>
          <w:ilvl w:val="0"/>
          <w:numId w:val="6"/>
        </w:numPr>
        <w:ind w:left="720" w:hanging="360"/>
        <w:rPr>
          <w:color w:val="212529"/>
          <w:highlight w:val="white"/>
        </w:rPr>
      </w:pPr>
      <w:r w:rsidDel="00000000" w:rsidR="00000000" w:rsidRPr="00000000">
        <w:rPr>
          <w:color w:val="212529"/>
          <w:highlight w:val="white"/>
          <w:rtl w:val="0"/>
        </w:rPr>
        <w:t xml:space="preserve">Explanation of Tabs</w:t>
      </w:r>
    </w:p>
    <w:p w:rsidR="00000000" w:rsidDel="00000000" w:rsidP="00000000" w:rsidRDefault="00000000" w:rsidRPr="00000000" w14:paraId="0000000F">
      <w:pPr>
        <w:numPr>
          <w:ilvl w:val="1"/>
          <w:numId w:val="6"/>
        </w:numPr>
        <w:shd w:fill="ffffff" w:val="clear"/>
        <w:ind w:left="1440" w:hanging="360"/>
        <w:rPr>
          <w:color w:val="212529"/>
          <w:sz w:val="18"/>
          <w:szCs w:val="18"/>
          <w:highlight w:val="white"/>
        </w:rPr>
      </w:pPr>
      <w:r w:rsidDel="00000000" w:rsidR="00000000" w:rsidRPr="00000000">
        <w:rPr>
          <w:color w:val="212529"/>
          <w:highlight w:val="white"/>
          <w:u w:val="single"/>
          <w:rtl w:val="0"/>
        </w:rPr>
        <w:t xml:space="preserve">Current Projects</w:t>
      </w:r>
      <w:r w:rsidDel="00000000" w:rsidR="00000000" w:rsidRPr="00000000">
        <w:rPr>
          <w:color w:val="212529"/>
          <w:highlight w:val="white"/>
          <w:rtl w:val="0"/>
        </w:rPr>
        <w:t xml:space="preserve">: View </w:t>
      </w:r>
      <w:ins w:author="Patricia Perez" w:id="2" w:date="2024-06-19T15:21:18Z">
        <w:r w:rsidDel="00000000" w:rsidR="00000000" w:rsidRPr="00000000">
          <w:rPr>
            <w:color w:val="212529"/>
            <w:highlight w:val="white"/>
            <w:rtl w:val="0"/>
          </w:rPr>
          <w:t xml:space="preserve">completed and </w:t>
        </w:r>
      </w:ins>
      <w:r w:rsidDel="00000000" w:rsidR="00000000" w:rsidRPr="00000000">
        <w:rPr>
          <w:color w:val="212529"/>
          <w:highlight w:val="white"/>
          <w:rtl w:val="0"/>
        </w:rPr>
        <w:t xml:space="preserve">ongoing projects with high level attributes.</w:t>
      </w:r>
      <w:ins w:author="Patricia Perez" w:id="3" w:date="2024-06-19T15:21:27Z">
        <w:r w:rsidDel="00000000" w:rsidR="00000000" w:rsidRPr="00000000">
          <w:rPr>
            <w:color w:val="212529"/>
            <w:highlight w:val="white"/>
            <w:rtl w:val="0"/>
          </w:rPr>
          <w:t xml:space="preserve"> This includes funded research and implemented offshore wind developer Fisheries Monitoring Plans.</w:t>
        </w:r>
      </w:ins>
      <w:r w:rsidDel="00000000" w:rsidR="00000000" w:rsidRPr="00000000">
        <w:rPr>
          <w:rtl w:val="0"/>
        </w:rPr>
      </w:r>
    </w:p>
    <w:p w:rsidR="00000000" w:rsidDel="00000000" w:rsidP="00000000" w:rsidRDefault="00000000" w:rsidRPr="00000000" w14:paraId="00000010">
      <w:pPr>
        <w:numPr>
          <w:ilvl w:val="1"/>
          <w:numId w:val="6"/>
        </w:numPr>
        <w:shd w:fill="ffffff" w:val="clear"/>
        <w:ind w:left="1440" w:hanging="360"/>
        <w:rPr>
          <w:ins w:author="Patricia Perez" w:id="5" w:date="2024-06-19T15:22:10Z"/>
          <w:color w:val="212529"/>
          <w:sz w:val="18"/>
          <w:szCs w:val="18"/>
          <w:highlight w:val="white"/>
        </w:rPr>
      </w:pPr>
      <w:r w:rsidDel="00000000" w:rsidR="00000000" w:rsidRPr="00000000">
        <w:rPr>
          <w:color w:val="212529"/>
          <w:highlight w:val="white"/>
          <w:u w:val="single"/>
          <w:rtl w:val="0"/>
        </w:rPr>
        <w:t xml:space="preserve">Research Needs Gap Analysis</w:t>
      </w:r>
      <w:r w:rsidDel="00000000" w:rsidR="00000000" w:rsidRPr="00000000">
        <w:rPr>
          <w:color w:val="212529"/>
          <w:highlight w:val="white"/>
          <w:rtl w:val="0"/>
        </w:rPr>
        <w:t xml:space="preserve">: Identify research gaps and explore</w:t>
      </w:r>
      <w:del w:author="Patricia Perez" w:id="4" w:date="2024-06-19T15:21:59Z">
        <w:r w:rsidDel="00000000" w:rsidR="00000000" w:rsidRPr="00000000">
          <w:rPr>
            <w:color w:val="212529"/>
            <w:highlight w:val="white"/>
            <w:rtl w:val="0"/>
          </w:rPr>
          <w:delText xml:space="preserve">d</w:delText>
        </w:r>
      </w:del>
      <w:r w:rsidDel="00000000" w:rsidR="00000000" w:rsidRPr="00000000">
        <w:rPr>
          <w:color w:val="212529"/>
          <w:highlight w:val="white"/>
          <w:rtl w:val="0"/>
        </w:rPr>
        <w:t xml:space="preserve"> unaddressed needs.</w:t>
      </w:r>
      <w:ins w:author="Patricia Perez" w:id="5" w:date="2024-06-19T15:22:10Z">
        <w:r w:rsidDel="00000000" w:rsidR="00000000" w:rsidRPr="00000000">
          <w:rPr>
            <w:rtl w:val="0"/>
          </w:rPr>
        </w:r>
      </w:ins>
    </w:p>
    <w:p w:rsidR="00000000" w:rsidDel="00000000" w:rsidP="00000000" w:rsidRDefault="00000000" w:rsidRPr="00000000" w14:paraId="00000011">
      <w:pPr>
        <w:numPr>
          <w:ilvl w:val="1"/>
          <w:numId w:val="6"/>
        </w:numPr>
        <w:shd w:fill="ffffff" w:val="clear"/>
        <w:ind w:left="1440" w:hanging="360"/>
        <w:rPr>
          <w:color w:val="212529"/>
          <w:rPrChange w:author="Patricia Perez" w:id="7" w:date="2024-06-19T15:22:10Z">
            <w:rPr>
              <w:color w:val="212529"/>
              <w:sz w:val="18"/>
              <w:szCs w:val="18"/>
            </w:rPr>
          </w:rPrChange>
        </w:rPr>
        <w:pPrChange w:author="Patricia Perez" w:id="0" w:date="2024-06-19T15:22:10Z">
          <w:pPr>
            <w:numPr>
              <w:ilvl w:val="1"/>
              <w:numId w:val="6"/>
            </w:numPr>
            <w:shd w:fill="ffffff" w:val="clear"/>
            <w:ind w:left="1440" w:hanging="360"/>
          </w:pPr>
        </w:pPrChange>
      </w:pPr>
      <w:ins w:author="Patricia Perez" w:id="5" w:date="2024-06-19T15:22:10Z">
        <w:r w:rsidDel="00000000" w:rsidR="00000000" w:rsidRPr="00000000">
          <w:rPr>
            <w:color w:val="212529"/>
            <w:u w:val="single"/>
            <w:rtl w:val="0"/>
          </w:rPr>
          <w:t xml:space="preserve">Explored Research Needs</w:t>
        </w:r>
        <w:r w:rsidDel="00000000" w:rsidR="00000000" w:rsidRPr="00000000">
          <w:rPr>
            <w:color w:val="212529"/>
            <w:rtl w:val="0"/>
          </w:rPr>
          <w:t xml:space="preserve">:</w:t>
        </w:r>
      </w:ins>
      <w:r w:rsidDel="00000000" w:rsidR="00000000" w:rsidRPr="00000000">
        <w:rPr>
          <w:color w:val="212529"/>
          <w:rtl w:val="0"/>
        </w:rPr>
        <w:t xml:space="preserve"> </w:t>
      </w:r>
      <w:ins w:author="Patricia Perez" w:id="6" w:date="2024-06-19T15:30:22Z">
        <w:r w:rsidDel="00000000" w:rsidR="00000000" w:rsidRPr="00000000">
          <w:rPr>
            <w:color w:val="212529"/>
            <w:rtl w:val="0"/>
          </w:rPr>
          <w:t xml:space="preserve">Analyze</w:t>
        </w:r>
        <w:r w:rsidDel="00000000" w:rsidR="00000000" w:rsidRPr="00000000">
          <w:rPr>
            <w:color w:val="212529"/>
            <w:rtl w:val="0"/>
          </w:rPr>
          <w:t xml:space="preserve"> which research needs have been funded through which existing projects.</w:t>
        </w:r>
      </w:ins>
      <w:r w:rsidDel="00000000" w:rsidR="00000000" w:rsidRPr="00000000">
        <w:rPr>
          <w:rtl w:val="0"/>
        </w:rPr>
      </w:r>
    </w:p>
    <w:p w:rsidR="00000000" w:rsidDel="00000000" w:rsidP="00000000" w:rsidRDefault="00000000" w:rsidRPr="00000000" w14:paraId="00000012">
      <w:pPr>
        <w:numPr>
          <w:ilvl w:val="1"/>
          <w:numId w:val="6"/>
        </w:numPr>
        <w:shd w:fill="ffffff" w:val="clear"/>
        <w:ind w:left="1440" w:hanging="360"/>
        <w:rPr>
          <w:color w:val="212529"/>
          <w:sz w:val="18"/>
          <w:szCs w:val="18"/>
          <w:highlight w:val="white"/>
        </w:rPr>
      </w:pPr>
      <w:del w:author="Patricia Perez" w:id="8" w:date="2024-06-19T15:33:53Z">
        <w:r w:rsidDel="00000000" w:rsidR="00000000" w:rsidRPr="00000000">
          <w:rPr>
            <w:color w:val="212529"/>
            <w:highlight w:val="white"/>
            <w:rtl w:val="0"/>
          </w:rPr>
          <w:delText xml:space="preserve">View </w:delText>
        </w:r>
      </w:del>
      <w:r w:rsidDel="00000000" w:rsidR="00000000" w:rsidRPr="00000000">
        <w:rPr>
          <w:color w:val="212529"/>
          <w:highlight w:val="white"/>
          <w:rtl w:val="0"/>
        </w:rPr>
        <w:t xml:space="preserve">Database</w:t>
      </w:r>
      <w:ins w:author="Patricia Perez" w:id="9" w:date="2024-06-19T15:33:56Z">
        <w:r w:rsidDel="00000000" w:rsidR="00000000" w:rsidRPr="00000000">
          <w:rPr>
            <w:color w:val="212529"/>
            <w:highlight w:val="white"/>
            <w:rtl w:val="0"/>
          </w:rPr>
          <w:t xml:space="preserve"> Center</w:t>
        </w:r>
      </w:ins>
      <w:r w:rsidDel="00000000" w:rsidR="00000000" w:rsidRPr="00000000">
        <w:rPr>
          <w:color w:val="212529"/>
          <w:highlight w:val="white"/>
          <w:rtl w:val="0"/>
        </w:rPr>
        <w:t xml:space="preserve">: Interact with raw data through </w:t>
      </w:r>
      <w:ins w:author="Patricia Perez" w:id="10" w:date="2024-06-24T15:12:37Z">
        <w:r w:rsidDel="00000000" w:rsidR="00000000" w:rsidRPr="00000000">
          <w:rPr>
            <w:color w:val="212529"/>
            <w:highlight w:val="white"/>
            <w:rtl w:val="0"/>
          </w:rPr>
          <w:t xml:space="preserve">each</w:t>
        </w:r>
      </w:ins>
      <w:del w:author="Patricia Perez" w:id="10" w:date="2024-06-24T15:12:37Z">
        <w:r w:rsidDel="00000000" w:rsidR="00000000" w:rsidRPr="00000000">
          <w:rPr>
            <w:color w:val="212529"/>
            <w:highlight w:val="white"/>
            <w:rtl w:val="0"/>
          </w:rPr>
          <w:delText xml:space="preserve">user-friendly</w:delText>
        </w:r>
      </w:del>
      <w:r w:rsidDel="00000000" w:rsidR="00000000" w:rsidRPr="00000000">
        <w:rPr>
          <w:color w:val="212529"/>
          <w:highlight w:val="white"/>
          <w:rtl w:val="0"/>
        </w:rPr>
        <w:t xml:space="preserve"> </w:t>
      </w:r>
      <w:ins w:author="Patricia Perez" w:id="11" w:date="2024-06-19T15:29:00Z">
        <w:r w:rsidDel="00000000" w:rsidR="00000000" w:rsidRPr="00000000">
          <w:rPr>
            <w:color w:val="212529"/>
            <w:highlight w:val="white"/>
            <w:rtl w:val="0"/>
          </w:rPr>
          <w:t xml:space="preserve">filter</w:t>
        </w:r>
      </w:ins>
      <w:del w:author="Patricia Perez" w:id="11" w:date="2024-06-19T15:29:00Z">
        <w:r w:rsidDel="00000000" w:rsidR="00000000" w:rsidRPr="00000000">
          <w:rPr>
            <w:color w:val="212529"/>
            <w:highlight w:val="white"/>
            <w:rtl w:val="0"/>
          </w:rPr>
          <w:delText xml:space="preserve">tools</w:delText>
        </w:r>
      </w:del>
      <w:r w:rsidDel="00000000" w:rsidR="00000000" w:rsidRPr="00000000">
        <w:rPr>
          <w:color w:val="212529"/>
          <w:highlight w:val="white"/>
          <w:rtl w:val="0"/>
        </w:rPr>
        <w:t xml:space="preserve"> and download database directly.</w:t>
      </w:r>
    </w:p>
    <w:p w:rsidR="00000000" w:rsidDel="00000000" w:rsidP="00000000" w:rsidRDefault="00000000" w:rsidRPr="00000000" w14:paraId="00000013">
      <w:pPr>
        <w:numPr>
          <w:ilvl w:val="1"/>
          <w:numId w:val="6"/>
        </w:numPr>
        <w:shd w:fill="ffffff" w:val="clear"/>
        <w:ind w:left="1440" w:hanging="360"/>
        <w:rPr>
          <w:color w:val="212529"/>
          <w:sz w:val="18"/>
          <w:szCs w:val="18"/>
          <w:highlight w:val="white"/>
        </w:rPr>
      </w:pPr>
      <w:r w:rsidDel="00000000" w:rsidR="00000000" w:rsidRPr="00000000">
        <w:rPr>
          <w:color w:val="212529"/>
          <w:highlight w:val="white"/>
          <w:rtl w:val="0"/>
        </w:rPr>
        <w:t xml:space="preserve">Submit Project: Submit information to update and improve FishFORWRD.</w:t>
      </w:r>
      <w:r w:rsidDel="00000000" w:rsidR="00000000" w:rsidRPr="00000000">
        <w:rPr>
          <w:rtl w:val="0"/>
        </w:rPr>
      </w:r>
    </w:p>
    <w:p w:rsidR="00000000" w:rsidDel="00000000" w:rsidP="00000000" w:rsidRDefault="00000000" w:rsidRPr="00000000" w14:paraId="00000014">
      <w:pPr>
        <w:numPr>
          <w:ilvl w:val="0"/>
          <w:numId w:val="6"/>
        </w:numPr>
        <w:ind w:left="720" w:hanging="360"/>
        <w:rPr>
          <w:color w:val="212529"/>
          <w:highlight w:val="white"/>
        </w:rPr>
      </w:pPr>
      <w:r w:rsidDel="00000000" w:rsidR="00000000" w:rsidRPr="00000000">
        <w:rPr>
          <w:color w:val="212529"/>
          <w:highlight w:val="white"/>
          <w:rtl w:val="0"/>
        </w:rPr>
        <w:t xml:space="preserve">Visualization on Right</w:t>
      </w:r>
    </w:p>
    <w:p w:rsidR="00000000" w:rsidDel="00000000" w:rsidP="00000000" w:rsidRDefault="00000000" w:rsidRPr="00000000" w14:paraId="00000015">
      <w:pPr>
        <w:numPr>
          <w:ilvl w:val="1"/>
          <w:numId w:val="6"/>
        </w:numPr>
        <w:ind w:left="1440" w:hanging="360"/>
        <w:rPr>
          <w:color w:val="212529"/>
          <w:highlight w:val="white"/>
          <w:u w:val="none"/>
        </w:rPr>
      </w:pPr>
      <w:r w:rsidDel="00000000" w:rsidR="00000000" w:rsidRPr="00000000">
        <w:rPr>
          <w:color w:val="212529"/>
          <w:highlight w:val="white"/>
          <w:rtl w:val="0"/>
        </w:rPr>
        <w:t xml:space="preserve">Keep: total project count, total identified needs, % complete or near complete (</w:t>
      </w:r>
      <w:ins w:author="Patricia Perez" w:id="12" w:date="2024-06-19T15:24:32Z">
        <w:r w:rsidDel="00000000" w:rsidR="00000000" w:rsidRPr="00000000">
          <w:rPr>
            <w:color w:val="212529"/>
            <w:highlight w:val="white"/>
            <w:rtl w:val="0"/>
          </w:rPr>
          <w:t xml:space="preserve">but please change to “% Under Exploration”</w:t>
        </w:r>
      </w:ins>
      <w:r w:rsidDel="00000000" w:rsidR="00000000" w:rsidRPr="00000000">
        <w:rPr>
          <w:color w:val="212529"/>
          <w:highlight w:val="white"/>
          <w:rtl w:val="0"/>
        </w:rPr>
        <w:t xml:space="preserve">), and % not addressed, Total Unique Research Categories </w:t>
      </w:r>
    </w:p>
    <w:p w:rsidR="00000000" w:rsidDel="00000000" w:rsidP="00000000" w:rsidRDefault="00000000" w:rsidRPr="00000000" w14:paraId="00000016">
      <w:pPr>
        <w:numPr>
          <w:ilvl w:val="1"/>
          <w:numId w:val="6"/>
        </w:numPr>
        <w:ind w:left="1440" w:hanging="360"/>
        <w:rPr>
          <w:color w:val="212529"/>
          <w:highlight w:val="white"/>
          <w:u w:val="none"/>
        </w:rPr>
      </w:pPr>
      <w:r w:rsidDel="00000000" w:rsidR="00000000" w:rsidRPr="00000000">
        <w:rPr>
          <w:color w:val="212529"/>
          <w:highlight w:val="white"/>
          <w:rtl w:val="0"/>
        </w:rPr>
        <w:t xml:space="preserve">Thinking about </w:t>
      </w:r>
      <w:r w:rsidDel="00000000" w:rsidR="00000000" w:rsidRPr="00000000">
        <w:rPr>
          <w:color w:val="212529"/>
          <w:highlight w:val="white"/>
          <w:rtl w:val="0"/>
        </w:rPr>
        <w:t xml:space="preserve">removing</w:t>
      </w:r>
      <w:r w:rsidDel="00000000" w:rsidR="00000000" w:rsidRPr="00000000">
        <w:rPr>
          <w:color w:val="212529"/>
          <w:highlight w:val="white"/>
          <w:rtl w:val="0"/>
        </w:rPr>
        <w:t xml:space="preserve"> Total Unique Research Locations to another metric since we know that the </w:t>
      </w:r>
      <w:r w:rsidDel="00000000" w:rsidR="00000000" w:rsidRPr="00000000">
        <w:rPr>
          <w:color w:val="212529"/>
          <w:highlight w:val="white"/>
          <w:rtl w:val="0"/>
        </w:rPr>
        <w:t xml:space="preserve">database</w:t>
      </w:r>
      <w:r w:rsidDel="00000000" w:rsidR="00000000" w:rsidRPr="00000000">
        <w:rPr>
          <w:color w:val="212529"/>
          <w:highlight w:val="white"/>
          <w:rtl w:val="0"/>
        </w:rPr>
        <w:t xml:space="preserve"> is east coast </w:t>
      </w:r>
      <w:r w:rsidDel="00000000" w:rsidR="00000000" w:rsidRPr="00000000">
        <w:rPr>
          <w:color w:val="212529"/>
          <w:highlight w:val="white"/>
          <w:rtl w:val="0"/>
        </w:rPr>
        <w:t xml:space="preserve">focused</w:t>
      </w:r>
      <w:r w:rsidDel="00000000" w:rsidR="00000000" w:rsidRPr="00000000">
        <w:rPr>
          <w:rtl w:val="0"/>
        </w:rPr>
      </w:r>
    </w:p>
    <w:p w:rsidR="00000000" w:rsidDel="00000000" w:rsidP="00000000" w:rsidRDefault="00000000" w:rsidRPr="00000000" w14:paraId="00000017">
      <w:pPr>
        <w:numPr>
          <w:ilvl w:val="2"/>
          <w:numId w:val="6"/>
        </w:numPr>
        <w:ind w:left="2160" w:hanging="360"/>
        <w:rPr>
          <w:color w:val="212529"/>
          <w:highlight w:val="white"/>
          <w:u w:val="none"/>
        </w:rPr>
      </w:pPr>
      <w:r w:rsidDel="00000000" w:rsidR="00000000" w:rsidRPr="00000000">
        <w:rPr>
          <w:color w:val="212529"/>
          <w:highlight w:val="white"/>
          <w:rtl w:val="0"/>
        </w:rPr>
        <w:t xml:space="preserve">Perhaps # funders, # methodologies?</w:t>
      </w:r>
    </w:p>
    <w:p w:rsidR="00000000" w:rsidDel="00000000" w:rsidP="00000000" w:rsidRDefault="00000000" w:rsidRPr="00000000" w14:paraId="00000018">
      <w:pPr>
        <w:numPr>
          <w:ilvl w:val="0"/>
          <w:numId w:val="6"/>
        </w:numPr>
        <w:ind w:left="720" w:hanging="360"/>
        <w:rPr>
          <w:color w:val="212529"/>
          <w:highlight w:val="white"/>
        </w:rPr>
      </w:pPr>
      <w:r w:rsidDel="00000000" w:rsidR="00000000" w:rsidRPr="00000000">
        <w:rPr>
          <w:color w:val="212529"/>
          <w:highlight w:val="white"/>
          <w:rtl w:val="0"/>
        </w:rPr>
        <w:t xml:space="preserve">Contact at bottom of page</w:t>
      </w:r>
    </w:p>
    <w:p w:rsidR="00000000" w:rsidDel="00000000" w:rsidP="00000000" w:rsidRDefault="00000000" w:rsidRPr="00000000" w14:paraId="00000019">
      <w:pPr>
        <w:numPr>
          <w:ilvl w:val="1"/>
          <w:numId w:val="6"/>
        </w:numPr>
        <w:ind w:left="1440" w:hanging="360"/>
        <w:rPr>
          <w:color w:val="212529"/>
        </w:rPr>
      </w:pPr>
      <w:r w:rsidDel="00000000" w:rsidR="00000000" w:rsidRPr="00000000">
        <w:rPr>
          <w:color w:val="212529"/>
          <w:rtl w:val="0"/>
        </w:rPr>
        <w:t xml:space="preserve">info@rosascience.org</w:t>
      </w:r>
    </w:p>
    <w:p w:rsidR="00000000" w:rsidDel="00000000" w:rsidP="00000000" w:rsidRDefault="00000000" w:rsidRPr="00000000" w14:paraId="0000001A">
      <w:pPr>
        <w:ind w:left="0" w:firstLine="0"/>
        <w:rPr>
          <w:b w:val="1"/>
          <w:color w:val="ff0000"/>
        </w:rPr>
      </w:pPr>
      <w:r w:rsidDel="00000000" w:rsidR="00000000" w:rsidRPr="00000000">
        <w:rPr>
          <w:rtl w:val="0"/>
        </w:rPr>
      </w:r>
    </w:p>
    <w:p w:rsidR="00000000" w:rsidDel="00000000" w:rsidP="00000000" w:rsidRDefault="00000000" w:rsidRPr="00000000" w14:paraId="0000001B">
      <w:pPr>
        <w:ind w:left="0" w:firstLine="0"/>
        <w:rPr>
          <w:b w:val="1"/>
          <w:color w:val="ff0000"/>
        </w:rPr>
      </w:pPr>
      <w:r w:rsidDel="00000000" w:rsidR="00000000" w:rsidRPr="00000000">
        <w:rPr>
          <w:b w:val="1"/>
          <w:color w:val="ff0000"/>
          <w:rtl w:val="0"/>
        </w:rPr>
        <w:t xml:space="preserve">Current Projects</w:t>
      </w:r>
    </w:p>
    <w:p w:rsidR="00000000" w:rsidDel="00000000" w:rsidP="00000000" w:rsidRDefault="00000000" w:rsidRPr="00000000" w14:paraId="0000001C">
      <w:pPr>
        <w:numPr>
          <w:ilvl w:val="0"/>
          <w:numId w:val="4"/>
        </w:numPr>
        <w:ind w:left="720" w:hanging="360"/>
        <w:rPr/>
      </w:pPr>
      <w:del w:author="Patricia Perez" w:id="13" w:date="2024-06-19T23:22:54Z">
        <w:r w:rsidDel="00000000" w:rsidR="00000000" w:rsidRPr="00000000">
          <w:rPr>
            <w:rFonts w:ascii="Roboto" w:cs="Roboto" w:eastAsia="Roboto" w:hAnsi="Roboto"/>
            <w:rtl w:val="0"/>
          </w:rPr>
          <w:delText xml:space="preserve">Research Need Snapshot (by category)</w:delText>
        </w:r>
      </w:del>
      <w:ins w:author="Patricia Perez" w:id="13" w:date="2024-06-19T23:22:54Z">
        <w:r w:rsidDel="00000000" w:rsidR="00000000" w:rsidRPr="00000000">
          <w:rPr>
            <w:rFonts w:ascii="Roboto" w:cs="Roboto" w:eastAsia="Roboto" w:hAnsi="Roboto"/>
            <w:rtl w:val="0"/>
          </w:rPr>
          <w:t xml:space="preserve"> Current Projects Snapshot</w:t>
        </w:r>
      </w:ins>
      <w:r w:rsidDel="00000000" w:rsidR="00000000" w:rsidRPr="00000000">
        <w:rPr>
          <w:rtl w:val="0"/>
        </w:rPr>
      </w:r>
    </w:p>
    <w:p w:rsidR="00000000" w:rsidDel="00000000" w:rsidP="00000000" w:rsidRDefault="00000000" w:rsidRPr="00000000" w14:paraId="0000001D">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Could there be a little blurb at the top that says “Find full project information in Database Center”</w:t>
      </w:r>
    </w:p>
    <w:p w:rsidR="00000000" w:rsidDel="00000000" w:rsidP="00000000" w:rsidRDefault="00000000" w:rsidRPr="00000000" w14:paraId="0000001E">
      <w:pPr>
        <w:numPr>
          <w:ilvl w:val="0"/>
          <w:numId w:val="4"/>
        </w:numPr>
        <w:ind w:left="720" w:hanging="360"/>
        <w:rPr>
          <w:rFonts w:ascii="Roboto" w:cs="Roboto" w:eastAsia="Roboto" w:hAnsi="Roboto"/>
          <w:u w:val="none"/>
        </w:rPr>
      </w:pPr>
      <w:ins w:author="Patricia Perez" w:id="14" w:date="2024-06-24T15:21:32Z">
        <w:r w:rsidDel="00000000" w:rsidR="00000000" w:rsidRPr="00000000">
          <w:rPr>
            <w:rFonts w:ascii="Roboto" w:cs="Roboto" w:eastAsia="Roboto" w:hAnsi="Roboto"/>
            <w:rtl w:val="0"/>
          </w:rPr>
          <w:t xml:space="preserve">#</w:t>
        </w:r>
      </w:ins>
      <w:r w:rsidDel="00000000" w:rsidR="00000000" w:rsidRPr="00000000">
        <w:rPr>
          <w:rFonts w:ascii="Roboto" w:cs="Roboto" w:eastAsia="Roboto" w:hAnsi="Roboto"/>
          <w:rtl w:val="0"/>
        </w:rPr>
        <w:t xml:space="preserve"> Projects by Location (so that folks can figure out to hover to see #’s)</w:t>
      </w:r>
    </w:p>
    <w:p w:rsidR="00000000" w:rsidDel="00000000" w:rsidP="00000000" w:rsidRDefault="00000000" w:rsidRPr="00000000" w14:paraId="0000001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Project Timelines</w:t>
      </w:r>
    </w:p>
    <w:p w:rsidR="00000000" w:rsidDel="00000000" w:rsidP="00000000" w:rsidRDefault="00000000" w:rsidRPr="00000000" w14:paraId="00000020">
      <w:pPr>
        <w:numPr>
          <w:ilvl w:val="1"/>
          <w:numId w:val="4"/>
        </w:numPr>
        <w:spacing w:line="259" w:lineRule="auto"/>
        <w:ind w:left="1440" w:hanging="360"/>
        <w:rPr>
          <w:rFonts w:ascii="Roboto" w:cs="Roboto" w:eastAsia="Roboto" w:hAnsi="Roboto"/>
        </w:rPr>
      </w:pPr>
      <w:r w:rsidDel="00000000" w:rsidR="00000000" w:rsidRPr="00000000">
        <w:rPr>
          <w:rFonts w:ascii="Aptos" w:cs="Aptos" w:eastAsia="Aptos" w:hAnsi="Aptos"/>
          <w:rtl w:val="0"/>
        </w:rPr>
        <w:t xml:space="preserve">When hover to display: project ID, </w:t>
      </w:r>
      <w:r w:rsidDel="00000000" w:rsidR="00000000" w:rsidRPr="00000000">
        <w:rPr>
          <w:rFonts w:ascii="Aptos" w:cs="Aptos" w:eastAsia="Aptos" w:hAnsi="Aptos"/>
          <w:rtl w:val="0"/>
        </w:rPr>
        <w:t xml:space="preserve">research category</w:t>
      </w:r>
      <w:r w:rsidDel="00000000" w:rsidR="00000000" w:rsidRPr="00000000">
        <w:rPr>
          <w:rFonts w:ascii="Aptos" w:cs="Aptos" w:eastAsia="Aptos" w:hAnsi="Aptos"/>
          <w:rtl w:val="0"/>
        </w:rPr>
        <w:t xml:space="preserve">, wind farm development phase (could this be different colors and be on the key?), animal group</w:t>
      </w:r>
    </w:p>
    <w:p w:rsidR="00000000" w:rsidDel="00000000" w:rsidP="00000000" w:rsidRDefault="00000000" w:rsidRPr="00000000" w14:paraId="00000021">
      <w:pPr>
        <w:numPr>
          <w:ilvl w:val="1"/>
          <w:numId w:val="4"/>
        </w:numPr>
        <w:spacing w:line="259" w:lineRule="auto"/>
        <w:ind w:left="1440" w:hanging="360"/>
        <w:rPr>
          <w:rFonts w:ascii="Aptos" w:cs="Aptos" w:eastAsia="Aptos" w:hAnsi="Aptos"/>
          <w:u w:val="none"/>
        </w:rPr>
      </w:pPr>
      <w:r w:rsidDel="00000000" w:rsidR="00000000" w:rsidRPr="00000000">
        <w:rPr>
          <w:rFonts w:ascii="Aptos" w:cs="Aptos" w:eastAsia="Aptos" w:hAnsi="Aptos"/>
          <w:rtl w:val="0"/>
        </w:rPr>
        <w:t xml:space="preserve">Add a small explanation that only projects with known complete timelines are included</w:t>
      </w:r>
    </w:p>
    <w:p w:rsidR="00000000" w:rsidDel="00000000" w:rsidP="00000000" w:rsidRDefault="00000000" w:rsidRPr="00000000" w14:paraId="00000022">
      <w:pPr>
        <w:spacing w:line="259" w:lineRule="auto"/>
        <w:ind w:left="0" w:firstLine="0"/>
        <w:rPr>
          <w:rFonts w:ascii="Aptos" w:cs="Aptos" w:eastAsia="Aptos" w:hAnsi="Aptos"/>
        </w:rPr>
      </w:pPr>
      <w:r w:rsidDel="00000000" w:rsidR="00000000" w:rsidRPr="00000000">
        <w:rPr>
          <w:rtl w:val="0"/>
        </w:rPr>
      </w:r>
    </w:p>
    <w:p w:rsidR="00000000" w:rsidDel="00000000" w:rsidP="00000000" w:rsidRDefault="00000000" w:rsidRPr="00000000" w14:paraId="00000023">
      <w:pPr>
        <w:spacing w:line="259" w:lineRule="auto"/>
        <w:ind w:left="0" w:firstLine="0"/>
        <w:rPr>
          <w:rFonts w:ascii="Aptos" w:cs="Aptos" w:eastAsia="Aptos" w:hAnsi="Aptos"/>
          <w:b w:val="1"/>
          <w:color w:val="ff0000"/>
        </w:rPr>
      </w:pPr>
      <w:r w:rsidDel="00000000" w:rsidR="00000000" w:rsidRPr="00000000">
        <w:rPr>
          <w:rFonts w:ascii="Aptos" w:cs="Aptos" w:eastAsia="Aptos" w:hAnsi="Aptos"/>
          <w:b w:val="1"/>
          <w:color w:val="ff0000"/>
          <w:rtl w:val="0"/>
        </w:rPr>
        <w:t xml:space="preserve">Research Gap Analysis</w:t>
      </w:r>
    </w:p>
    <w:p w:rsidR="00000000" w:rsidDel="00000000" w:rsidP="00000000" w:rsidRDefault="00000000" w:rsidRPr="00000000" w14:paraId="00000024">
      <w:pPr>
        <w:numPr>
          <w:ilvl w:val="0"/>
          <w:numId w:val="3"/>
        </w:numPr>
        <w:spacing w:line="259" w:lineRule="auto"/>
        <w:ind w:left="72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Needs Table</w:t>
      </w:r>
    </w:p>
    <w:p w:rsidR="00000000" w:rsidDel="00000000" w:rsidP="00000000" w:rsidRDefault="00000000" w:rsidRPr="00000000" w14:paraId="00000025">
      <w:pPr>
        <w:numPr>
          <w:ilvl w:val="1"/>
          <w:numId w:val="3"/>
        </w:numPr>
        <w:spacing w:line="259" w:lineRule="auto"/>
        <w:ind w:left="144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To display: Research ID Number, </w:t>
      </w:r>
      <w:r w:rsidDel="00000000" w:rsidR="00000000" w:rsidRPr="00000000">
        <w:rPr>
          <w:rFonts w:ascii="Aptos" w:cs="Aptos" w:eastAsia="Aptos" w:hAnsi="Aptos"/>
          <w:rtl w:val="0"/>
        </w:rPr>
        <w:t xml:space="preserve">Research Category</w:t>
      </w:r>
      <w:r w:rsidDel="00000000" w:rsidR="00000000" w:rsidRPr="00000000">
        <w:rPr>
          <w:rFonts w:ascii="Aptos" w:cs="Aptos" w:eastAsia="Aptos" w:hAnsi="Aptos"/>
          <w:rtl w:val="0"/>
        </w:rPr>
        <w:t xml:space="preserve">, Summary of Research Need, Source of Identification, Location, </w:t>
      </w:r>
      <w:commentRangeStart w:id="0"/>
      <w:r w:rsidDel="00000000" w:rsidR="00000000" w:rsidRPr="00000000">
        <w:rPr>
          <w:rFonts w:ascii="Aptos" w:cs="Aptos" w:eastAsia="Aptos" w:hAnsi="Aptos"/>
          <w:rtl w:val="0"/>
        </w:rPr>
        <w:t xml:space="preserve">Receptor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numPr>
          <w:ilvl w:val="1"/>
          <w:numId w:val="3"/>
        </w:numPr>
        <w:ind w:left="1440" w:hanging="360"/>
        <w:rPr>
          <w:rFonts w:ascii="Aptos" w:cs="Aptos" w:eastAsia="Aptos" w:hAnsi="Aptos"/>
        </w:rPr>
      </w:pPr>
      <w:r w:rsidDel="00000000" w:rsidR="00000000" w:rsidRPr="00000000">
        <w:rPr>
          <w:rFonts w:ascii="Roboto" w:cs="Roboto" w:eastAsia="Roboto" w:hAnsi="Roboto"/>
          <w:rtl w:val="0"/>
        </w:rPr>
        <w:t xml:space="preserve">Could there be a little blurb at the top that says “Find full research need information in Database Center”</w:t>
      </w:r>
      <w:r w:rsidDel="00000000" w:rsidR="00000000" w:rsidRPr="00000000">
        <w:rPr>
          <w:rtl w:val="0"/>
        </w:rPr>
      </w:r>
    </w:p>
    <w:p w:rsidR="00000000" w:rsidDel="00000000" w:rsidP="00000000" w:rsidRDefault="00000000" w:rsidRPr="00000000" w14:paraId="00000027">
      <w:pPr>
        <w:numPr>
          <w:ilvl w:val="0"/>
          <w:numId w:val="3"/>
        </w:numPr>
        <w:spacing w:line="259" w:lineRule="auto"/>
        <w:ind w:left="720" w:hanging="360"/>
        <w:rPr>
          <w:rFonts w:ascii="Aptos" w:cs="Aptos" w:eastAsia="Aptos" w:hAnsi="Aptos"/>
          <w:u w:val="none"/>
        </w:rPr>
      </w:pPr>
      <w:r w:rsidDel="00000000" w:rsidR="00000000" w:rsidRPr="00000000">
        <w:rPr>
          <w:rFonts w:ascii="Aptos" w:cs="Aptos" w:eastAsia="Aptos" w:hAnsi="Aptos"/>
          <w:rtl w:val="0"/>
        </w:rPr>
        <w:t xml:space="preserve">Needs by Location</w:t>
      </w:r>
    </w:p>
    <w:p w:rsidR="00000000" w:rsidDel="00000000" w:rsidP="00000000" w:rsidRDefault="00000000" w:rsidRPr="00000000" w14:paraId="00000028">
      <w:pPr>
        <w:numPr>
          <w:ilvl w:val="1"/>
          <w:numId w:val="3"/>
        </w:numPr>
        <w:spacing w:line="259" w:lineRule="auto"/>
        <w:ind w:left="1440" w:hanging="360"/>
        <w:rPr>
          <w:rFonts w:ascii="Aptos" w:cs="Aptos" w:eastAsia="Aptos" w:hAnsi="Aptos"/>
          <w:u w:val="none"/>
        </w:rPr>
      </w:pPr>
      <w:r w:rsidDel="00000000" w:rsidR="00000000" w:rsidRPr="00000000">
        <w:rPr>
          <w:rFonts w:ascii="Aptos" w:cs="Aptos" w:eastAsia="Aptos" w:hAnsi="Aptos"/>
          <w:rtl w:val="0"/>
        </w:rPr>
        <w:t xml:space="preserve">Lets see how this looks with new data</w:t>
      </w:r>
    </w:p>
    <w:p w:rsidR="00000000" w:rsidDel="00000000" w:rsidP="00000000" w:rsidRDefault="00000000" w:rsidRPr="00000000" w14:paraId="00000029">
      <w:pPr>
        <w:spacing w:line="259" w:lineRule="auto"/>
        <w:ind w:left="0" w:firstLine="0"/>
        <w:rPr>
          <w:rFonts w:ascii="Aptos" w:cs="Aptos" w:eastAsia="Aptos" w:hAnsi="Aptos"/>
        </w:rPr>
      </w:pPr>
      <w:r w:rsidDel="00000000" w:rsidR="00000000" w:rsidRPr="00000000">
        <w:rPr>
          <w:rtl w:val="0"/>
        </w:rPr>
      </w:r>
    </w:p>
    <w:p w:rsidR="00000000" w:rsidDel="00000000" w:rsidP="00000000" w:rsidRDefault="00000000" w:rsidRPr="00000000" w14:paraId="0000002A">
      <w:pPr>
        <w:spacing w:line="259" w:lineRule="auto"/>
        <w:ind w:left="0" w:firstLine="0"/>
        <w:rPr>
          <w:rFonts w:ascii="Aptos" w:cs="Aptos" w:eastAsia="Aptos" w:hAnsi="Aptos"/>
          <w:b w:val="1"/>
          <w:color w:val="ff0000"/>
        </w:rPr>
      </w:pPr>
      <w:r w:rsidDel="00000000" w:rsidR="00000000" w:rsidRPr="00000000">
        <w:rPr>
          <w:rFonts w:ascii="Aptos" w:cs="Aptos" w:eastAsia="Aptos" w:hAnsi="Aptos"/>
          <w:b w:val="1"/>
          <w:color w:val="ff0000"/>
          <w:rtl w:val="0"/>
        </w:rPr>
        <w:t xml:space="preserve">Explored Research Needs</w:t>
      </w:r>
    </w:p>
    <w:p w:rsidR="00000000" w:rsidDel="00000000" w:rsidP="00000000" w:rsidRDefault="00000000" w:rsidRPr="00000000" w14:paraId="0000002B">
      <w:pPr>
        <w:numPr>
          <w:ilvl w:val="0"/>
          <w:numId w:val="5"/>
        </w:numPr>
        <w:spacing w:line="259" w:lineRule="auto"/>
        <w:ind w:left="720" w:hanging="360"/>
        <w:rPr>
          <w:rFonts w:ascii="Aptos" w:cs="Aptos" w:eastAsia="Aptos" w:hAnsi="Aptos"/>
          <w:u w:val="none"/>
        </w:rPr>
      </w:pPr>
      <w:r w:rsidDel="00000000" w:rsidR="00000000" w:rsidRPr="00000000">
        <w:rPr>
          <w:rFonts w:ascii="Aptos" w:cs="Aptos" w:eastAsia="Aptos" w:hAnsi="Aptos"/>
          <w:rtl w:val="0"/>
        </w:rPr>
        <w:t xml:space="preserve">Identified Needs Snapshot</w:t>
      </w:r>
    </w:p>
    <w:p w:rsidR="00000000" w:rsidDel="00000000" w:rsidP="00000000" w:rsidRDefault="00000000" w:rsidRPr="00000000" w14:paraId="0000002C">
      <w:pPr>
        <w:numPr>
          <w:ilvl w:val="1"/>
          <w:numId w:val="5"/>
        </w:numPr>
        <w:spacing w:line="259" w:lineRule="auto"/>
        <w:ind w:left="144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To display: Research Need ID, Existing project ID, Location, Research Category, Animal Group, funder, research needs</w:t>
      </w:r>
    </w:p>
    <w:p w:rsidR="00000000" w:rsidDel="00000000" w:rsidP="00000000" w:rsidRDefault="00000000" w:rsidRPr="00000000" w14:paraId="0000002D">
      <w:pPr>
        <w:numPr>
          <w:ilvl w:val="1"/>
          <w:numId w:val="5"/>
        </w:numPr>
        <w:spacing w:line="259" w:lineRule="auto"/>
        <w:ind w:left="1440" w:hanging="360"/>
        <w:rPr>
          <w:rFonts w:ascii="Aptos" w:cs="Aptos" w:eastAsia="Aptos" w:hAnsi="Aptos"/>
          <w:u w:val="none"/>
        </w:rPr>
      </w:pPr>
      <w:r w:rsidDel="00000000" w:rsidR="00000000" w:rsidRPr="00000000">
        <w:rPr>
          <w:rtl w:val="0"/>
        </w:rPr>
      </w:r>
    </w:p>
    <w:p w:rsidR="00000000" w:rsidDel="00000000" w:rsidP="00000000" w:rsidRDefault="00000000" w:rsidRPr="00000000" w14:paraId="0000002E">
      <w:pPr>
        <w:numPr>
          <w:ilvl w:val="0"/>
          <w:numId w:val="5"/>
        </w:numPr>
        <w:spacing w:line="259" w:lineRule="auto"/>
        <w:ind w:left="720" w:hanging="360"/>
        <w:rPr>
          <w:rFonts w:ascii="Aptos" w:cs="Aptos" w:eastAsia="Aptos" w:hAnsi="Aptos"/>
          <w:u w:val="none"/>
        </w:rPr>
      </w:pPr>
      <w:del w:author="Patricia Perez" w:id="15" w:date="2024-06-24T15:26:57Z">
        <w:r w:rsidDel="00000000" w:rsidR="00000000" w:rsidRPr="00000000">
          <w:rPr>
            <w:rFonts w:ascii="Aptos" w:cs="Aptos" w:eastAsia="Aptos" w:hAnsi="Aptos"/>
            <w:rtl w:val="0"/>
          </w:rPr>
          <w:delText xml:space="preserve">Animal Group </w:delText>
        </w:r>
      </w:del>
      <w:ins w:author="Patricia Perez" w:id="15" w:date="2024-06-24T15:26:57Z">
        <w:r w:rsidDel="00000000" w:rsidR="00000000" w:rsidRPr="00000000">
          <w:rPr>
            <w:rFonts w:ascii="Aptos" w:cs="Aptos" w:eastAsia="Aptos" w:hAnsi="Aptos"/>
            <w:rtl w:val="0"/>
          </w:rPr>
          <w:t xml:space="preserve">Receptor </w:t>
        </w:r>
      </w:ins>
      <w:r w:rsidDel="00000000" w:rsidR="00000000" w:rsidRPr="00000000">
        <w:rPr>
          <w:rFonts w:ascii="Aptos" w:cs="Aptos" w:eastAsia="Aptos" w:hAnsi="Aptos"/>
          <w:rtl w:val="0"/>
        </w:rPr>
        <w:t xml:space="preserve">Completion Rate</w:t>
      </w:r>
    </w:p>
    <w:p w:rsidR="00000000" w:rsidDel="00000000" w:rsidP="00000000" w:rsidRDefault="00000000" w:rsidRPr="00000000" w14:paraId="0000002F">
      <w:pPr>
        <w:numPr>
          <w:ilvl w:val="1"/>
          <w:numId w:val="5"/>
        </w:numPr>
        <w:spacing w:line="259" w:lineRule="auto"/>
        <w:ind w:left="1440" w:hanging="360"/>
        <w:rPr>
          <w:rFonts w:ascii="Aptos" w:cs="Aptos" w:eastAsia="Aptos" w:hAnsi="Aptos"/>
          <w:highlight w:val="yellow"/>
        </w:rPr>
      </w:pPr>
      <w:r w:rsidDel="00000000" w:rsidR="00000000" w:rsidRPr="00000000">
        <w:rPr>
          <w:rFonts w:ascii="Aptos" w:cs="Aptos" w:eastAsia="Aptos" w:hAnsi="Aptos"/>
          <w:highlight w:val="yellow"/>
          <w:rtl w:val="0"/>
        </w:rPr>
        <w:t xml:space="preserve">I definitely want to show this information in some way, so lets plan to think through this together. I think what we need is for there to be a receptor attribute for each need too to be able to best display this? Either way i think the receptor needs to be the lead (rather than research need)</w:t>
      </w:r>
    </w:p>
    <w:p w:rsidR="00000000" w:rsidDel="00000000" w:rsidP="00000000" w:rsidRDefault="00000000" w:rsidRPr="00000000" w14:paraId="00000030">
      <w:pPr>
        <w:spacing w:line="259" w:lineRule="auto"/>
        <w:ind w:left="1440" w:firstLine="0"/>
        <w:rPr>
          <w:rFonts w:ascii="Aptos" w:cs="Aptos" w:eastAsia="Aptos" w:hAnsi="Aptos"/>
          <w:highlight w:val="yellow"/>
        </w:rPr>
      </w:pPr>
      <w:r w:rsidDel="00000000" w:rsidR="00000000" w:rsidRPr="00000000">
        <w:rPr>
          <w:rtl w:val="0"/>
        </w:rPr>
      </w:r>
    </w:p>
    <w:p w:rsidR="00000000" w:rsidDel="00000000" w:rsidP="00000000" w:rsidRDefault="00000000" w:rsidRPr="00000000" w14:paraId="00000031">
      <w:pPr>
        <w:numPr>
          <w:ilvl w:val="0"/>
          <w:numId w:val="5"/>
        </w:numPr>
        <w:spacing w:line="259" w:lineRule="auto"/>
        <w:ind w:left="720" w:hanging="360"/>
        <w:rPr>
          <w:rFonts w:ascii="Aptos" w:cs="Aptos" w:eastAsia="Aptos" w:hAnsi="Aptos"/>
          <w:u w:val="none"/>
        </w:rPr>
      </w:pPr>
      <w:r w:rsidDel="00000000" w:rsidR="00000000" w:rsidRPr="00000000">
        <w:rPr>
          <w:rFonts w:ascii="Aptos" w:cs="Aptos" w:eastAsia="Aptos" w:hAnsi="Aptos"/>
          <w:rtl w:val="0"/>
        </w:rPr>
        <w:t xml:space="preserve">Unaddressed Research Needs</w:t>
      </w:r>
    </w:p>
    <w:p w:rsidR="00000000" w:rsidDel="00000000" w:rsidP="00000000" w:rsidRDefault="00000000" w:rsidRPr="00000000" w14:paraId="00000032">
      <w:pPr>
        <w:numPr>
          <w:ilvl w:val="1"/>
          <w:numId w:val="5"/>
        </w:numPr>
        <w:spacing w:line="259" w:lineRule="auto"/>
        <w:ind w:left="1440" w:hanging="360"/>
        <w:rPr>
          <w:rFonts w:ascii="Aptos" w:cs="Aptos" w:eastAsia="Aptos" w:hAnsi="Aptos"/>
          <w:u w:val="none"/>
        </w:rPr>
      </w:pPr>
      <w:r w:rsidDel="00000000" w:rsidR="00000000" w:rsidRPr="00000000">
        <w:rPr>
          <w:rFonts w:ascii="Aptos" w:cs="Aptos" w:eastAsia="Aptos" w:hAnsi="Aptos"/>
          <w:rtl w:val="0"/>
        </w:rPr>
        <w:t xml:space="preserve">Please remove since we have the gaps analysis page</w:t>
      </w:r>
    </w:p>
    <w:p w:rsidR="00000000" w:rsidDel="00000000" w:rsidP="00000000" w:rsidRDefault="00000000" w:rsidRPr="00000000" w14:paraId="00000033">
      <w:pPr>
        <w:numPr>
          <w:ilvl w:val="0"/>
          <w:numId w:val="5"/>
        </w:numPr>
        <w:spacing w:line="259" w:lineRule="auto"/>
        <w:ind w:left="720" w:hanging="360"/>
        <w:rPr>
          <w:rFonts w:ascii="Aptos" w:cs="Aptos" w:eastAsia="Aptos" w:hAnsi="Aptos"/>
          <w:u w:val="none"/>
        </w:rPr>
      </w:pPr>
      <w:r w:rsidDel="00000000" w:rsidR="00000000" w:rsidRPr="00000000">
        <w:rPr>
          <w:rFonts w:ascii="Aptos" w:cs="Aptos" w:eastAsia="Aptos" w:hAnsi="Aptos"/>
          <w:rtl w:val="0"/>
        </w:rPr>
        <w:t xml:space="preserve">Research Needs Gap Table</w:t>
      </w:r>
    </w:p>
    <w:p w:rsidR="00000000" w:rsidDel="00000000" w:rsidP="00000000" w:rsidRDefault="00000000" w:rsidRPr="00000000" w14:paraId="00000034">
      <w:pPr>
        <w:numPr>
          <w:ilvl w:val="1"/>
          <w:numId w:val="5"/>
        </w:numPr>
        <w:spacing w:line="259" w:lineRule="auto"/>
        <w:ind w:left="1440" w:hanging="360"/>
        <w:rPr>
          <w:rFonts w:ascii="Aptos" w:cs="Aptos" w:eastAsia="Aptos" w:hAnsi="Aptos"/>
          <w:u w:val="none"/>
        </w:rPr>
      </w:pPr>
      <w:r w:rsidDel="00000000" w:rsidR="00000000" w:rsidRPr="00000000">
        <w:rPr>
          <w:rFonts w:ascii="Aptos" w:cs="Aptos" w:eastAsia="Aptos" w:hAnsi="Aptos"/>
          <w:rtl w:val="0"/>
        </w:rPr>
        <w:t xml:space="preserve">Please remove since we do not have these levels of addressed anymore</w:t>
      </w:r>
    </w:p>
    <w:p w:rsidR="00000000" w:rsidDel="00000000" w:rsidP="00000000" w:rsidRDefault="00000000" w:rsidRPr="00000000" w14:paraId="00000035">
      <w:pPr>
        <w:numPr>
          <w:ilvl w:val="0"/>
          <w:numId w:val="5"/>
        </w:numPr>
        <w:spacing w:line="259" w:lineRule="auto"/>
        <w:ind w:left="720" w:hanging="360"/>
        <w:rPr>
          <w:rFonts w:ascii="Aptos" w:cs="Aptos" w:eastAsia="Aptos" w:hAnsi="Aptos"/>
          <w:u w:val="none"/>
        </w:rPr>
      </w:pPr>
      <w:r w:rsidDel="00000000" w:rsidR="00000000" w:rsidRPr="00000000">
        <w:rPr>
          <w:rFonts w:ascii="Aptos" w:cs="Aptos" w:eastAsia="Aptos" w:hAnsi="Aptos"/>
          <w:rtl w:val="0"/>
        </w:rPr>
        <w:t xml:space="preserve">Ideas for other visuals</w:t>
      </w:r>
    </w:p>
    <w:p w:rsidR="00000000" w:rsidDel="00000000" w:rsidP="00000000" w:rsidRDefault="00000000" w:rsidRPr="00000000" w14:paraId="00000036">
      <w:pPr>
        <w:numPr>
          <w:ilvl w:val="1"/>
          <w:numId w:val="5"/>
        </w:numPr>
        <w:spacing w:line="259" w:lineRule="auto"/>
        <w:ind w:left="1440" w:hanging="360"/>
        <w:rPr>
          <w:rFonts w:ascii="Aptos" w:cs="Aptos" w:eastAsia="Aptos" w:hAnsi="Aptos"/>
          <w:u w:val="none"/>
        </w:rPr>
      </w:pPr>
      <w:r w:rsidDel="00000000" w:rsidR="00000000" w:rsidRPr="00000000">
        <w:rPr>
          <w:rFonts w:ascii="Aptos" w:cs="Aptos" w:eastAsia="Aptos" w:hAnsi="Aptos"/>
          <w:rtl w:val="0"/>
        </w:rPr>
        <w:t xml:space="preserve">Is there a way to show what methodologies are being used to which research need categories. Ex. how many telemetry and bottom trawl projects are addressing the research </w:t>
      </w:r>
      <w:r w:rsidDel="00000000" w:rsidR="00000000" w:rsidRPr="00000000">
        <w:rPr>
          <w:rFonts w:ascii="Aptos" w:cs="Aptos" w:eastAsia="Aptos" w:hAnsi="Aptos"/>
          <w:u w:val="single"/>
          <w:rtl w:val="0"/>
        </w:rPr>
        <w:t xml:space="preserve">need</w:t>
      </w:r>
      <w:r w:rsidDel="00000000" w:rsidR="00000000" w:rsidRPr="00000000">
        <w:rPr>
          <w:rFonts w:ascii="Aptos" w:cs="Aptos" w:eastAsia="Aptos" w:hAnsi="Aptos"/>
          <w:rtl w:val="0"/>
        </w:rPr>
        <w:t xml:space="preserve"> category of species distribution?</w:t>
      </w:r>
    </w:p>
    <w:p w:rsidR="00000000" w:rsidDel="00000000" w:rsidP="00000000" w:rsidRDefault="00000000" w:rsidRPr="00000000" w14:paraId="00000037">
      <w:pPr>
        <w:spacing w:line="259" w:lineRule="auto"/>
        <w:ind w:left="0" w:firstLine="0"/>
        <w:rPr>
          <w:rFonts w:ascii="Aptos" w:cs="Aptos" w:eastAsia="Aptos" w:hAnsi="Aptos"/>
        </w:rPr>
      </w:pPr>
      <w:r w:rsidDel="00000000" w:rsidR="00000000" w:rsidRPr="00000000">
        <w:rPr>
          <w:rtl w:val="0"/>
        </w:rPr>
      </w:r>
    </w:p>
    <w:p w:rsidR="00000000" w:rsidDel="00000000" w:rsidP="00000000" w:rsidRDefault="00000000" w:rsidRPr="00000000" w14:paraId="00000038">
      <w:pPr>
        <w:spacing w:line="259" w:lineRule="auto"/>
        <w:rPr>
          <w:rFonts w:ascii="Aptos" w:cs="Aptos" w:eastAsia="Aptos" w:hAnsi="Aptos"/>
          <w:b w:val="1"/>
          <w:color w:val="ff0000"/>
        </w:rPr>
      </w:pPr>
      <w:r w:rsidDel="00000000" w:rsidR="00000000" w:rsidRPr="00000000">
        <w:rPr>
          <w:rFonts w:ascii="Aptos" w:cs="Aptos" w:eastAsia="Aptos" w:hAnsi="Aptos"/>
          <w:b w:val="1"/>
          <w:color w:val="ff0000"/>
          <w:rtl w:val="0"/>
        </w:rPr>
        <w:t xml:space="preserve">Submit Project</w:t>
      </w:r>
    </w:p>
    <w:p w:rsidR="00000000" w:rsidDel="00000000" w:rsidP="00000000" w:rsidRDefault="00000000" w:rsidRPr="00000000" w14:paraId="00000039">
      <w:pPr>
        <w:numPr>
          <w:ilvl w:val="0"/>
          <w:numId w:val="2"/>
        </w:numPr>
        <w:spacing w:line="259" w:lineRule="auto"/>
        <w:ind w:left="720" w:hanging="360"/>
        <w:rPr>
          <w:rFonts w:ascii="Aptos" w:cs="Aptos" w:eastAsia="Aptos" w:hAnsi="Aptos"/>
        </w:rPr>
      </w:pPr>
      <w:r w:rsidDel="00000000" w:rsidR="00000000" w:rsidRPr="00000000">
        <w:rPr>
          <w:rFonts w:ascii="Aptos" w:cs="Aptos" w:eastAsia="Aptos" w:hAnsi="Aptos"/>
          <w:rtl w:val="0"/>
        </w:rPr>
        <w:t xml:space="preserve">Some additional language in track changes to explain the links</w:t>
      </w:r>
    </w:p>
    <w:p w:rsidR="00000000" w:rsidDel="00000000" w:rsidP="00000000" w:rsidRDefault="00000000" w:rsidRPr="00000000" w14:paraId="0000003A">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B">
      <w:pPr>
        <w:spacing w:line="240"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Submit Information to the FishFORWRD Database</w:t>
      </w:r>
      <w:r w:rsidDel="00000000" w:rsidR="00000000" w:rsidRPr="00000000">
        <w:rPr>
          <w:rtl w:val="0"/>
        </w:rPr>
      </w:r>
    </w:p>
    <w:p w:rsidR="00000000" w:rsidDel="00000000" w:rsidP="00000000" w:rsidRDefault="00000000" w:rsidRPr="00000000" w14:paraId="0000003C">
      <w:pPr>
        <w:spacing w:line="240"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Use the following links to send project information, research needs, or corrections. We will QA/QC your submission and add it to the public version of the database. </w:t>
      </w:r>
      <w:ins w:author="Patricia Perez" w:id="16" w:date="2024-06-24T15:58:50Z">
        <w:r w:rsidDel="00000000" w:rsidR="00000000" w:rsidRPr="00000000">
          <w:rPr>
            <w:rFonts w:ascii="Aptos" w:cs="Aptos" w:eastAsia="Aptos" w:hAnsi="Aptos"/>
            <w:sz w:val="24"/>
            <w:szCs w:val="24"/>
            <w:rtl w:val="0"/>
          </w:rPr>
          <w:t xml:space="preserve">FishFORWRD is generally updated biannually.</w:t>
        </w:r>
      </w:ins>
      <w:r w:rsidDel="00000000" w:rsidR="00000000" w:rsidRPr="00000000">
        <w:rPr>
          <w:rtl w:val="0"/>
        </w:rPr>
      </w:r>
    </w:p>
    <w:p w:rsidR="00000000" w:rsidDel="00000000" w:rsidP="00000000" w:rsidRDefault="00000000" w:rsidRPr="00000000" w14:paraId="0000003D">
      <w:pPr>
        <w:spacing w:line="240" w:lineRule="auto"/>
        <w:ind w:left="720" w:firstLine="0"/>
        <w:rPr>
          <w:rFonts w:ascii="Aptos" w:cs="Aptos" w:eastAsia="Aptos" w:hAnsi="Aptos"/>
          <w:sz w:val="24"/>
          <w:szCs w:val="24"/>
        </w:rPr>
      </w:pPr>
      <w:commentRangeStart w:id="1"/>
      <w:commentRangeStart w:id="2"/>
      <w:hyperlink r:id="rId7">
        <w:r w:rsidDel="00000000" w:rsidR="00000000" w:rsidRPr="00000000">
          <w:rPr>
            <w:rFonts w:ascii="Aptos" w:cs="Aptos" w:eastAsia="Aptos" w:hAnsi="Aptos"/>
            <w:color w:val="1155cc"/>
            <w:sz w:val="24"/>
            <w:szCs w:val="24"/>
            <w:u w:val="single"/>
            <w:rtl w:val="0"/>
          </w:rPr>
          <w:t xml:space="preserve">Placeholder Link for Project Submission</w:t>
        </w:r>
      </w:hyperlink>
      <w:r w:rsidDel="00000000" w:rsidR="00000000" w:rsidRPr="00000000">
        <w:rPr>
          <w:rtl w:val="0"/>
        </w:rPr>
      </w:r>
    </w:p>
    <w:p w:rsidR="00000000" w:rsidDel="00000000" w:rsidP="00000000" w:rsidRDefault="00000000" w:rsidRPr="00000000" w14:paraId="0000003E">
      <w:pPr>
        <w:spacing w:line="240" w:lineRule="auto"/>
        <w:ind w:left="720" w:firstLine="0"/>
        <w:rPr>
          <w:rFonts w:ascii="Aptos" w:cs="Aptos" w:eastAsia="Aptos" w:hAnsi="Aptos"/>
          <w:sz w:val="24"/>
          <w:szCs w:val="24"/>
        </w:rPr>
      </w:pPr>
      <w:hyperlink r:id="rId8">
        <w:r w:rsidDel="00000000" w:rsidR="00000000" w:rsidRPr="00000000">
          <w:rPr>
            <w:rFonts w:ascii="Aptos" w:cs="Aptos" w:eastAsia="Aptos" w:hAnsi="Aptos"/>
            <w:color w:val="1155cc"/>
            <w:sz w:val="24"/>
            <w:szCs w:val="24"/>
            <w:u w:val="single"/>
            <w:rtl w:val="0"/>
          </w:rPr>
          <w:t xml:space="preserve">Placeholder Link for Research Needs Submission</w:t>
        </w:r>
      </w:hyperlink>
      <w:r w:rsidDel="00000000" w:rsidR="00000000" w:rsidRPr="00000000">
        <w:rPr>
          <w:rtl w:val="0"/>
        </w:rPr>
      </w:r>
    </w:p>
    <w:p w:rsidR="00000000" w:rsidDel="00000000" w:rsidP="00000000" w:rsidRDefault="00000000" w:rsidRPr="00000000" w14:paraId="0000003F">
      <w:pPr>
        <w:spacing w:line="240" w:lineRule="auto"/>
        <w:ind w:left="720" w:firstLine="0"/>
        <w:rPr>
          <w:rFonts w:ascii="Aptos" w:cs="Aptos" w:eastAsia="Aptos" w:hAnsi="Aptos"/>
          <w:sz w:val="24"/>
          <w:szCs w:val="24"/>
        </w:rPr>
      </w:pPr>
      <w:hyperlink r:id="rId9">
        <w:r w:rsidDel="00000000" w:rsidR="00000000" w:rsidRPr="00000000">
          <w:rPr>
            <w:rFonts w:ascii="Aptos" w:cs="Aptos" w:eastAsia="Aptos" w:hAnsi="Aptos"/>
            <w:color w:val="1155cc"/>
            <w:sz w:val="24"/>
            <w:szCs w:val="24"/>
            <w:u w:val="single"/>
            <w:rtl w:val="0"/>
          </w:rPr>
          <w:t xml:space="preserve">Placeholder Link for Corrections</w:t>
        </w:r>
      </w:hyperlink>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spacing w:line="240"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Additional Resources</w:t>
      </w:r>
      <w:r w:rsidDel="00000000" w:rsidR="00000000" w:rsidRPr="00000000">
        <w:rPr>
          <w:rtl w:val="0"/>
        </w:rPr>
      </w:r>
    </w:p>
    <w:p w:rsidR="00000000" w:rsidDel="00000000" w:rsidP="00000000" w:rsidRDefault="00000000" w:rsidRPr="00000000" w14:paraId="00000042">
      <w:pPr>
        <w:spacing w:line="240"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See the links provided below for additional resources.</w:t>
      </w:r>
    </w:p>
    <w:p w:rsidR="00000000" w:rsidDel="00000000" w:rsidP="00000000" w:rsidRDefault="00000000" w:rsidRPr="00000000" w14:paraId="00000043">
      <w:pPr>
        <w:spacing w:line="240" w:lineRule="auto"/>
        <w:ind w:left="720" w:firstLine="0"/>
        <w:rPr>
          <w:ins w:author="Patricia Perez" w:id="17" w:date="2024-06-24T16:01:35Z"/>
          <w:rFonts w:ascii="Aptos" w:cs="Aptos" w:eastAsia="Aptos" w:hAnsi="Aptos"/>
          <w:color w:val="1155cc"/>
          <w:sz w:val="24"/>
          <w:szCs w:val="24"/>
          <w:u w:val="single"/>
        </w:rPr>
      </w:pPr>
      <w:hyperlink r:id="rId10">
        <w:r w:rsidDel="00000000" w:rsidR="00000000" w:rsidRPr="00000000">
          <w:rPr>
            <w:rFonts w:ascii="Aptos" w:cs="Aptos" w:eastAsia="Aptos" w:hAnsi="Aptos"/>
            <w:color w:val="1155cc"/>
            <w:sz w:val="24"/>
            <w:szCs w:val="24"/>
            <w:u w:val="single"/>
            <w:rtl w:val="0"/>
          </w:rPr>
          <w:t xml:space="preserve">RWSC Offshore Wind and Wildlife Research Database</w:t>
        </w:r>
      </w:hyperlink>
      <w:ins w:author="Patricia Perez" w:id="17" w:date="2024-06-24T16:01:35Z">
        <w:r w:rsidDel="00000000" w:rsidR="00000000" w:rsidRPr="00000000">
          <w:rPr>
            <w:rtl w:val="0"/>
          </w:rPr>
        </w:r>
      </w:ins>
    </w:p>
    <w:p w:rsidR="00000000" w:rsidDel="00000000" w:rsidP="00000000" w:rsidRDefault="00000000" w:rsidRPr="00000000" w14:paraId="00000044">
      <w:pPr>
        <w:spacing w:line="240" w:lineRule="auto"/>
        <w:ind w:left="720" w:firstLine="0"/>
        <w:rPr>
          <w:rFonts w:ascii="Aptos" w:cs="Aptos" w:eastAsia="Aptos" w:hAnsi="Aptos"/>
          <w:sz w:val="24"/>
          <w:szCs w:val="24"/>
        </w:rPr>
      </w:pPr>
      <w:ins w:author="Patricia Perez" w:id="17" w:date="2024-06-24T16:01:35Z">
        <w:r w:rsidDel="00000000" w:rsidR="00000000" w:rsidRPr="00000000">
          <w:rPr>
            <w:rFonts w:ascii="Aptos" w:cs="Aptos" w:eastAsia="Aptos" w:hAnsi="Aptos"/>
            <w:color w:val="1155cc"/>
            <w:sz w:val="24"/>
            <w:szCs w:val="24"/>
            <w:u w:val="single"/>
            <w:rtl w:val="0"/>
          </w:rPr>
          <w:t xml:space="preserve">This database </w:t>
        </w:r>
        <w:r w:rsidDel="00000000" w:rsidR="00000000" w:rsidRPr="00000000">
          <w:rPr>
            <w:rFonts w:ascii="Aptos" w:cs="Aptos" w:eastAsia="Aptos" w:hAnsi="Aptos"/>
            <w:color w:val="1155cc"/>
            <w:sz w:val="24"/>
            <w:szCs w:val="24"/>
            <w:u w:val="single"/>
            <w:rtl w:val="0"/>
          </w:rPr>
          <w:t xml:space="preserve">holds</w:t>
        </w:r>
        <w:r w:rsidDel="00000000" w:rsidR="00000000" w:rsidRPr="00000000">
          <w:rPr>
            <w:rFonts w:ascii="Aptos" w:cs="Aptos" w:eastAsia="Aptos" w:hAnsi="Aptos"/>
            <w:color w:val="1155cc"/>
            <w:sz w:val="24"/>
            <w:szCs w:val="24"/>
            <w:u w:val="single"/>
            <w:rtl w:val="0"/>
          </w:rPr>
          <w:t xml:space="preserve"> research projects and data collection </w:t>
        </w:r>
        <w:r w:rsidDel="00000000" w:rsidR="00000000" w:rsidRPr="00000000">
          <w:rPr>
            <w:rFonts w:ascii="Aptos" w:cs="Aptos" w:eastAsia="Aptos" w:hAnsi="Aptos"/>
            <w:color w:val="1155cc"/>
            <w:sz w:val="24"/>
            <w:szCs w:val="24"/>
            <w:u w:val="single"/>
            <w:rtl w:val="0"/>
          </w:rPr>
          <w:t xml:space="preserve">activities</w:t>
        </w:r>
        <w:r w:rsidDel="00000000" w:rsidR="00000000" w:rsidRPr="00000000">
          <w:rPr>
            <w:rFonts w:ascii="Aptos" w:cs="Aptos" w:eastAsia="Aptos" w:hAnsi="Aptos"/>
            <w:color w:val="1155cc"/>
            <w:sz w:val="24"/>
            <w:szCs w:val="24"/>
            <w:u w:val="single"/>
            <w:rtl w:val="0"/>
          </w:rPr>
          <w:t xml:space="preserve"> on wildlife. S</w:t>
        </w:r>
        <w:r w:rsidDel="00000000" w:rsidR="00000000" w:rsidRPr="00000000">
          <w:rPr>
            <w:rFonts w:ascii="Aptos" w:cs="Aptos" w:eastAsia="Aptos" w:hAnsi="Aptos"/>
            <w:color w:val="1155cc"/>
            <w:sz w:val="24"/>
            <w:szCs w:val="24"/>
            <w:u w:val="single"/>
            <w:rtl w:val="0"/>
          </w:rPr>
          <w:t xml:space="preserve">pecifically</w:t>
        </w:r>
        <w:r w:rsidDel="00000000" w:rsidR="00000000" w:rsidRPr="00000000">
          <w:rPr>
            <w:rFonts w:ascii="Aptos" w:cs="Aptos" w:eastAsia="Aptos" w:hAnsi="Aptos"/>
            <w:color w:val="1155cc"/>
            <w:sz w:val="24"/>
            <w:szCs w:val="24"/>
            <w:u w:val="single"/>
            <w:rtl w:val="0"/>
          </w:rPr>
          <w:t xml:space="preserve"> marine mammals, birds &amp; bats, sea turtles, habitat &amp; ecosystem, protected fish species. </w:t>
        </w:r>
      </w:ins>
      <w:r w:rsidDel="00000000" w:rsidR="00000000" w:rsidRPr="00000000">
        <w:rPr>
          <w:rtl w:val="0"/>
        </w:rPr>
      </w:r>
    </w:p>
    <w:p w:rsidR="00000000" w:rsidDel="00000000" w:rsidP="00000000" w:rsidRDefault="00000000" w:rsidRPr="00000000" w14:paraId="00000045">
      <w:pPr>
        <w:spacing w:line="240" w:lineRule="auto"/>
        <w:ind w:left="720" w:firstLine="0"/>
        <w:rPr>
          <w:ins w:author="Patricia Perez" w:id="18" w:date="2024-06-24T16:04:10Z"/>
          <w:rFonts w:ascii="Aptos" w:cs="Aptos" w:eastAsia="Aptos" w:hAnsi="Aptos"/>
          <w:color w:val="1155cc"/>
          <w:sz w:val="24"/>
          <w:szCs w:val="24"/>
          <w:u w:val="single"/>
        </w:rPr>
      </w:pPr>
      <w:hyperlink r:id="rId11">
        <w:r w:rsidDel="00000000" w:rsidR="00000000" w:rsidRPr="00000000">
          <w:rPr>
            <w:rFonts w:ascii="Aptos" w:cs="Aptos" w:eastAsia="Aptos" w:hAnsi="Aptos"/>
            <w:color w:val="1155cc"/>
            <w:sz w:val="24"/>
            <w:szCs w:val="24"/>
            <w:u w:val="single"/>
            <w:rtl w:val="0"/>
          </w:rPr>
          <w:t xml:space="preserve">Tethys Knowledge Base for Fish</w:t>
        </w:r>
      </w:hyperlink>
      <w:ins w:author="Patricia Perez" w:id="18" w:date="2024-06-24T16:04:10Z">
        <w:r w:rsidDel="00000000" w:rsidR="00000000" w:rsidRPr="00000000">
          <w:rPr>
            <w:rtl w:val="0"/>
          </w:rPr>
        </w:r>
      </w:ins>
    </w:p>
    <w:p w:rsidR="00000000" w:rsidDel="00000000" w:rsidP="00000000" w:rsidRDefault="00000000" w:rsidRPr="00000000" w14:paraId="00000046">
      <w:pPr>
        <w:spacing w:line="240" w:lineRule="auto"/>
        <w:ind w:left="720" w:firstLine="0"/>
        <w:rPr>
          <w:rFonts w:ascii="Aptos" w:cs="Aptos" w:eastAsia="Aptos" w:hAnsi="Aptos"/>
          <w:sz w:val="24"/>
          <w:szCs w:val="24"/>
        </w:rPr>
      </w:pPr>
      <w:ins w:author="Patricia Perez" w:id="18" w:date="2024-06-24T16:04:10Z">
        <w:r w:rsidDel="00000000" w:rsidR="00000000" w:rsidRPr="00000000">
          <w:rPr>
            <w:rFonts w:ascii="Aptos" w:cs="Aptos" w:eastAsia="Aptos" w:hAnsi="Aptos"/>
            <w:color w:val="1155cc"/>
            <w:sz w:val="24"/>
            <w:szCs w:val="24"/>
            <w:u w:val="single"/>
            <w:rtl w:val="0"/>
          </w:rPr>
          <w:t xml:space="preserve">This knowledge base provides access to documents and information from around the world about the </w:t>
        </w:r>
        <w:r w:rsidDel="00000000" w:rsidR="00000000" w:rsidRPr="00000000">
          <w:rPr>
            <w:rFonts w:ascii="Aptos" w:cs="Aptos" w:eastAsia="Aptos" w:hAnsi="Aptos"/>
            <w:color w:val="1155cc"/>
            <w:sz w:val="24"/>
            <w:szCs w:val="24"/>
            <w:u w:val="single"/>
            <w:rtl w:val="0"/>
          </w:rPr>
          <w:t xml:space="preserve">environmental</w:t>
        </w:r>
        <w:r w:rsidDel="00000000" w:rsidR="00000000" w:rsidRPr="00000000">
          <w:rPr>
            <w:rFonts w:ascii="Aptos" w:cs="Aptos" w:eastAsia="Aptos" w:hAnsi="Aptos"/>
            <w:color w:val="1155cc"/>
            <w:sz w:val="24"/>
            <w:szCs w:val="24"/>
            <w:u w:val="single"/>
            <w:rtl w:val="0"/>
          </w:rPr>
          <w:t xml:space="preserve"> effects of wind energy. This link filters these results to “Fish.”</w:t>
        </w:r>
      </w:ins>
      <w:r w:rsidDel="00000000" w:rsidR="00000000" w:rsidRPr="00000000">
        <w:rPr>
          <w:rtl w:val="0"/>
        </w:rPr>
      </w:r>
    </w:p>
    <w:p w:rsidR="00000000" w:rsidDel="00000000" w:rsidP="00000000" w:rsidRDefault="00000000" w:rsidRPr="00000000" w14:paraId="00000047">
      <w:pPr>
        <w:spacing w:after="200" w:line="240" w:lineRule="auto"/>
        <w:ind w:left="720" w:firstLine="0"/>
        <w:rPr>
          <w:ins w:author="Patricia Perez" w:id="19" w:date="2024-06-24T16:05:18Z"/>
          <w:rFonts w:ascii="Aptos" w:cs="Aptos" w:eastAsia="Aptos" w:hAnsi="Aptos"/>
          <w:color w:val="1155cc"/>
          <w:sz w:val="24"/>
          <w:szCs w:val="24"/>
          <w:u w:val="single"/>
        </w:rPr>
      </w:pPr>
      <w:hyperlink r:id="rId12">
        <w:r w:rsidDel="00000000" w:rsidR="00000000" w:rsidRPr="00000000">
          <w:rPr>
            <w:rFonts w:ascii="Aptos" w:cs="Aptos" w:eastAsia="Aptos" w:hAnsi="Aptos"/>
            <w:color w:val="1155cc"/>
            <w:sz w:val="24"/>
            <w:szCs w:val="24"/>
            <w:u w:val="single"/>
            <w:rtl w:val="0"/>
          </w:rPr>
          <w:t xml:space="preserve">NYSERDA Mitigation Practices Database Tool</w:t>
        </w:r>
      </w:hyperlink>
      <w:ins w:author="Patricia Perez" w:id="19" w:date="2024-06-24T16:05:18Z">
        <w:r w:rsidDel="00000000" w:rsidR="00000000" w:rsidRPr="00000000">
          <w:fldChar w:fldCharType="begin"/>
        </w:r>
        <w:r w:rsidDel="00000000" w:rsidR="00000000" w:rsidRPr="00000000">
          <w:instrText xml:space="preserve">HYPERLINK "https://www.nyetwg.com/mpd-tool"</w:instrText>
        </w:r>
        <w:r w:rsidDel="00000000" w:rsidR="00000000" w:rsidRPr="00000000">
          <w:fldChar w:fldCharType="separate"/>
        </w:r>
        <w:r w:rsidDel="00000000" w:rsidR="00000000" w:rsidRPr="00000000">
          <w:rPr>
            <w:rFonts w:ascii="Aptos" w:cs="Aptos" w:eastAsia="Aptos" w:hAnsi="Aptos"/>
            <w:color w:val="1155cc"/>
            <w:sz w:val="24"/>
            <w:szCs w:val="24"/>
            <w:u w:val="single"/>
            <w:rtl w:val="0"/>
          </w:rPr>
          <w:br w:type="textWrapping"/>
          <w:t xml:space="preserve">This tool is a searchable database of potential mitigation practices that may be relevant to avoiding, minimizing, offsetting and restoring potential effects of offshore wind energy development on wildlife, the environment, and fisheries.</w:t>
        </w:r>
        <w:r w:rsidDel="00000000" w:rsidR="00000000" w:rsidRPr="00000000">
          <w:fldChar w:fldCharType="end"/>
        </w:r>
        <w:r w:rsidDel="00000000" w:rsidR="00000000" w:rsidRPr="00000000">
          <w:rPr>
            <w:rtl w:val="0"/>
          </w:rPr>
        </w:r>
      </w:ins>
    </w:p>
    <w:p w:rsidR="00000000" w:rsidDel="00000000" w:rsidP="00000000" w:rsidRDefault="00000000" w:rsidRPr="00000000" w14:paraId="00000048">
      <w:pPr>
        <w:spacing w:after="200" w:line="240" w:lineRule="auto"/>
        <w:ind w:left="720" w:firstLine="0"/>
        <w:rPr>
          <w:rFonts w:ascii="Aptos" w:cs="Aptos" w:eastAsia="Aptos" w:hAnsi="Aptos"/>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cia Perez" w:id="1" w:date="2024-06-24T15:58:00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work on these. i don't think we can use a google platform for this because some folks (BOEM and other entities using Microsoft) cannot use google products</w:t>
      </w:r>
    </w:p>
  </w:comment>
  <w:comment w:author="Patricia Perez" w:id="2" w:date="2024-06-24T15:58:2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we choose, perhaps we should make it send a copy of submission to both ROSA and wsp</w:t>
      </w:r>
    </w:p>
  </w:comment>
  <w:comment w:author="Patricia Perez" w:id="0" w:date="2024-06-24T15:26:0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attribute still needs to be added to the research needs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ethys.pnnl.gov/knowledge-base-wind-energy?f%5B0%5D=receptor%3A280" TargetMode="External"/><Relationship Id="rId10" Type="http://schemas.openxmlformats.org/officeDocument/2006/relationships/hyperlink" Target="https://database.rwsc.org/" TargetMode="External"/><Relationship Id="rId12" Type="http://schemas.openxmlformats.org/officeDocument/2006/relationships/hyperlink" Target="https://www.nyetwg.com/mpd-tool" TargetMode="External"/><Relationship Id="rId9" Type="http://schemas.openxmlformats.org/officeDocument/2006/relationships/hyperlink" Target="http://googl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oogle.com" TargetMode="External"/><Relationship Id="rId8" Type="http://schemas.openxmlformats.org/officeDocument/2006/relationships/hyperlink" Target="http://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